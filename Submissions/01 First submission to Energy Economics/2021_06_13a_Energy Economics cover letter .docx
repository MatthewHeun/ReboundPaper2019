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21BC2D9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 xml:space="preserve">to </w:t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02FE7DE6" w14:textId="3CF3863A" w:rsidR="00C60B90" w:rsidRPr="006176FC" w:rsidRDefault="00BF2889" w:rsidP="008E2257">
      <w:pPr>
        <w:jc w:val="center"/>
        <w:rPr>
          <w:rFonts w:ascii="Georgia" w:hAnsi="Georgia"/>
          <w:b/>
          <w:color w:val="FF0000"/>
          <w:lang w:val="en-GB"/>
        </w:rPr>
      </w:pPr>
      <w:r w:rsidRPr="006176FC">
        <w:rPr>
          <w:rFonts w:ascii="Georgia" w:hAnsi="Georgia"/>
          <w:b/>
          <w:color w:val="FF0000"/>
          <w:lang w:val="en-GB"/>
        </w:rPr>
        <w:t>Analytical support estimating micro and macro rebound effects for particular energy efficiency upgrades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proofErr w:type="gramStart"/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  <w:proofErr w:type="gram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4687CA6E" w14:textId="78955710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630A0855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ins w:id="0" w:author="Gregor" w:date="2021-06-14T09:53:00Z">
        <w:r w:rsidR="00F048DA">
          <w:rPr>
            <w:rFonts w:ascii="Georgia" w:hAnsi="Georgia"/>
            <w:lang w:val="en-GB"/>
          </w:rPr>
          <w:t xml:space="preserve">while work on rebound is now routinely cast in terms of microeconomic categories, </w:t>
        </w:r>
      </w:ins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>In response, we develop a comprehensive, consumer-based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</w:t>
      </w:r>
      <w:proofErr w:type="gramStart"/>
      <w:r w:rsidR="00616738">
        <w:rPr>
          <w:rFonts w:ascii="Georgia" w:hAnsi="Georgia"/>
          <w:lang w:val="en-GB"/>
        </w:rPr>
        <w:t>two empirical case studies,</w:t>
      </w:r>
      <w:proofErr w:type="gramEnd"/>
      <w:r w:rsidR="00616738">
        <w:rPr>
          <w:rFonts w:ascii="Georgia" w:hAnsi="Georgia"/>
          <w:lang w:val="en-GB"/>
        </w:rPr>
        <w:t xml:space="preserve">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>electric lamp, and obtain estimates of total rebound of 45</w:t>
      </w:r>
      <w:r w:rsidR="00E147CA">
        <w:rPr>
          <w:rFonts w:ascii="Georgia" w:hAnsi="Georgia"/>
          <w:lang w:val="en-GB"/>
        </w:rPr>
        <w:t>–</w:t>
      </w:r>
      <w:r w:rsidR="00616738">
        <w:rPr>
          <w:rFonts w:ascii="Georgia" w:hAnsi="Georgia"/>
          <w:lang w:val="en-GB"/>
        </w:rPr>
        <w:t>84%.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42D36DC7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We make several novel contributions. First, the framework developed is the most comprehensive yet developed,</w:t>
      </w:r>
      <w:ins w:id="1" w:author="Gregor" w:date="2021-06-14T09:54:00Z">
        <w:r w:rsidR="00F048DA">
          <w:rPr>
            <w:rFonts w:ascii="Georgia" w:hAnsi="Georgia"/>
            <w:lang w:val="en-GB"/>
          </w:rPr>
          <w:t xml:space="preserve"> and is consistently</w:t>
        </w:r>
      </w:ins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ins w:id="2" w:author="Gregor" w:date="2021-06-14T09:54:00Z">
        <w:r w:rsidR="00F048DA">
          <w:rPr>
            <w:rFonts w:ascii="Georgia" w:hAnsi="Georgia"/>
            <w:lang w:val="en-GB"/>
          </w:rPr>
          <w:t xml:space="preserve">of </w:t>
        </w:r>
      </w:ins>
      <w:r>
        <w:rPr>
          <w:rFonts w:ascii="Georgia" w:hAnsi="Georgia"/>
          <w:lang w:val="en-GB"/>
        </w:rPr>
        <w:t xml:space="preserve">an energy efficiency upgrade (EEU). Fourth, </w:t>
      </w:r>
      <w:ins w:id="3" w:author="Gregor" w:date="2021-06-14T09:55:00Z">
        <w:r w:rsidR="00F048DA">
          <w:rPr>
            <w:rFonts w:ascii="Georgia" w:hAnsi="Georgia"/>
            <w:lang w:val="en-GB"/>
          </w:rPr>
          <w:t xml:space="preserve">we </w:t>
        </w:r>
      </w:ins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del w:id="4" w:author="Gregor" w:date="2021-06-14T09:55:00Z">
        <w:r w:rsidR="00570EC8" w:rsidDel="00F048DA">
          <w:rPr>
            <w:rFonts w:ascii="Georgia" w:hAnsi="Georgia"/>
            <w:lang w:val="en-GB"/>
          </w:rPr>
          <w:delText>macro</w:delText>
        </w:r>
      </w:del>
      <w:ins w:id="5" w:author="Gregor" w:date="2021-06-14T09:55:00Z">
        <w:r w:rsidR="00F048DA">
          <w:rPr>
            <w:rFonts w:ascii="Georgia" w:hAnsi="Georgia"/>
            <w:lang w:val="en-GB"/>
          </w:rPr>
          <w:t>m</w:t>
        </w:r>
        <w:r w:rsidR="00F048DA">
          <w:rPr>
            <w:rFonts w:ascii="Georgia" w:hAnsi="Georgia"/>
            <w:lang w:val="en-GB"/>
          </w:rPr>
          <w:t>i</w:t>
        </w:r>
        <w:r w:rsidR="00F048DA">
          <w:rPr>
            <w:rFonts w:ascii="Georgia" w:hAnsi="Georgia"/>
            <w:lang w:val="en-GB"/>
          </w:rPr>
          <w:t>cro</w:t>
        </w:r>
      </w:ins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del w:id="6" w:author="Gregor" w:date="2021-06-14T09:55:00Z">
        <w:r w:rsidRPr="00BF5DE1" w:rsidDel="00F048DA">
          <w:rPr>
            <w:rFonts w:ascii="Georgia" w:hAnsi="Georgia"/>
            <w:lang w:val="en-GB"/>
          </w:rPr>
          <w:delText xml:space="preserve">micro </w:delText>
        </w:r>
      </w:del>
      <w:ins w:id="7" w:author="Gregor" w:date="2021-06-14T09:55:00Z">
        <w:r w:rsidR="00F048DA" w:rsidRPr="00BF5DE1">
          <w:rPr>
            <w:rFonts w:ascii="Georgia" w:hAnsi="Georgia"/>
            <w:lang w:val="en-GB"/>
          </w:rPr>
          <w:t>m</w:t>
        </w:r>
        <w:r w:rsidR="00F048DA">
          <w:rPr>
            <w:rFonts w:ascii="Georgia" w:hAnsi="Georgia"/>
            <w:lang w:val="en-GB"/>
          </w:rPr>
          <w:t>a</w:t>
        </w:r>
        <w:r w:rsidR="00F048DA" w:rsidRPr="00BF5DE1">
          <w:rPr>
            <w:rFonts w:ascii="Georgia" w:hAnsi="Georgia"/>
            <w:lang w:val="en-GB"/>
          </w:rPr>
          <w:t xml:space="preserve">cro </w:t>
        </w:r>
      </w:ins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del w:id="8" w:author="Gregor" w:date="2021-06-14T09:55:00Z">
        <w:r w:rsidDel="00F048DA">
          <w:rPr>
            <w:rFonts w:ascii="Georgia" w:hAnsi="Georgia"/>
            <w:lang w:val="en-GB"/>
          </w:rPr>
          <w:delText xml:space="preserve">based </w:delText>
        </w:r>
      </w:del>
      <w:ins w:id="9" w:author="Gregor" w:date="2021-06-14T09:55:00Z">
        <w:r w:rsidR="00F048DA">
          <w:rPr>
            <w:rFonts w:ascii="Georgia" w:hAnsi="Georgia"/>
            <w:lang w:val="en-GB"/>
          </w:rPr>
          <w:t>taking inspiration from</w:t>
        </w:r>
      </w:ins>
      <w:del w:id="10" w:author="Gregor" w:date="2021-06-14T09:55:00Z">
        <w:r w:rsidDel="00F048DA">
          <w:rPr>
            <w:rFonts w:ascii="Georgia" w:hAnsi="Georgia"/>
            <w:lang w:val="en-GB"/>
          </w:rPr>
          <w:delText>on</w:delText>
        </w:r>
      </w:del>
      <w:ins w:id="11" w:author="Gregor" w:date="2021-06-14T09:56:00Z">
        <w:r w:rsidR="00F048DA">
          <w:rPr>
            <w:rFonts w:ascii="Georgia" w:hAnsi="Georgia"/>
            <w:lang w:val="en-GB"/>
          </w:rPr>
          <w:t xml:space="preserve"> recent comparisons with</w:t>
        </w:r>
      </w:ins>
      <w:r>
        <w:rPr>
          <w:rFonts w:ascii="Georgia" w:hAnsi="Georgia"/>
          <w:lang w:val="en-GB"/>
        </w:rPr>
        <w:t xml:space="preserve"> empirical studies of the Marginal Propensity to consume</w:t>
      </w:r>
      <w:del w:id="12" w:author="Gregor" w:date="2021-06-14T09:56:00Z">
        <w:r w:rsidDel="00F048DA">
          <w:rPr>
            <w:rFonts w:ascii="Georgia" w:hAnsi="Georgia"/>
            <w:lang w:val="en-GB"/>
          </w:rPr>
          <w:delText>r</w:delText>
        </w:r>
      </w:del>
      <w:r>
        <w:rPr>
          <w:rFonts w:ascii="Georgia" w:hAnsi="Georgia"/>
          <w:lang w:val="en-GB"/>
        </w:rPr>
        <w:t xml:space="preserve"> (MPC) for windfall </w:t>
      </w:r>
      <w:ins w:id="13" w:author="Gregor" w:date="2021-06-14T09:56:00Z">
        <w:r w:rsidR="00F048DA">
          <w:rPr>
            <w:rFonts w:ascii="Georgia" w:hAnsi="Georgia"/>
            <w:lang w:val="en-GB"/>
          </w:rPr>
          <w:t xml:space="preserve">income </w:t>
        </w:r>
      </w:ins>
      <w:r>
        <w:rPr>
          <w:rFonts w:ascii="Georgia" w:hAnsi="Georgia"/>
          <w:lang w:val="en-GB"/>
        </w:rPr>
        <w:t xml:space="preserve">gains. Fifth, we make </w:t>
      </w:r>
      <w:del w:id="14" w:author="Gregor" w:date="2021-06-14T09:57:00Z">
        <w:r w:rsidDel="00F048DA">
          <w:rPr>
            <w:rFonts w:ascii="Georgia" w:hAnsi="Georgia"/>
            <w:lang w:val="en-GB"/>
          </w:rPr>
          <w:delText xml:space="preserve">it </w:delText>
        </w:r>
      </w:del>
      <w:ins w:id="15" w:author="Gregor" w:date="2021-06-14T09:57:00Z">
        <w:r w:rsidR="00F048DA">
          <w:rPr>
            <w:rFonts w:ascii="Georgia" w:hAnsi="Georgia"/>
            <w:lang w:val="en-GB"/>
          </w:rPr>
          <w:t>the framework</w:t>
        </w:r>
        <w:r w:rsidR="00F048DA">
          <w:rPr>
            <w:rFonts w:ascii="Georgia" w:hAnsi="Georgia"/>
            <w:lang w:val="en-GB"/>
          </w:rPr>
          <w:t xml:space="preserve"> </w:t>
        </w:r>
      </w:ins>
      <w:r>
        <w:rPr>
          <w:rFonts w:ascii="Georgia" w:hAnsi="Georgia"/>
          <w:lang w:val="en-GB"/>
        </w:rPr>
        <w:t>operational</w:t>
      </w:r>
      <w:del w:id="16" w:author="Gregor" w:date="2021-06-14T09:56:00Z">
        <w:r w:rsidDel="00F048DA">
          <w:rPr>
            <w:rFonts w:ascii="Georgia" w:hAnsi="Georgia"/>
            <w:lang w:val="en-GB"/>
          </w:rPr>
          <w:delText>izable</w:delText>
        </w:r>
      </w:del>
      <w:del w:id="17" w:author="Gregor" w:date="2021-06-14T09:57:00Z">
        <w:r w:rsidDel="00F048DA">
          <w:rPr>
            <w:rFonts w:ascii="Georgia" w:hAnsi="Georgia"/>
            <w:lang w:val="en-GB"/>
          </w:rPr>
          <w:delText>,</w:delText>
        </w:r>
      </w:del>
      <w:r>
        <w:rPr>
          <w:rFonts w:ascii="Georgia" w:hAnsi="Georgia"/>
          <w:lang w:val="en-GB"/>
        </w:rPr>
        <w:t xml:space="preserve">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68DDB295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ins w:id="18" w:author="Gregor" w:date="2021-06-14T09:57:00Z">
        <w:r w:rsidR="00F048DA">
          <w:rPr>
            <w:rFonts w:ascii="Georgia" w:hAnsi="Georgia"/>
            <w:lang w:val="en-GB"/>
          </w:rPr>
          <w:t xml:space="preserve">, including for the first time the </w:t>
        </w:r>
      </w:ins>
      <w:ins w:id="19" w:author="Gregor" w:date="2021-06-14T09:58:00Z">
        <w:r w:rsidR="00F048DA">
          <w:rPr>
            <w:rFonts w:ascii="Georgia" w:hAnsi="Georgia"/>
            <w:lang w:val="en-GB"/>
          </w:rPr>
          <w:t>full emplacement effect and macro effect</w:t>
        </w:r>
      </w:ins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demand, and the macro factor (k) than either </w:t>
      </w:r>
      <w:commentRangeStart w:id="20"/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commentRangeEnd w:id="20"/>
      <w:r w:rsidR="00F048DA">
        <w:rPr>
          <w:rStyle w:val="CommentReference"/>
        </w:rPr>
        <w:commentReference w:id="20"/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7C43991C" w:rsidR="00BF2889" w:rsidRP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13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F048DA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  <w:rPrChange w:id="21" w:author="Gregor" w:date="2021-06-14T10:00:00Z">
            <w:rPr>
              <w:lang w:val="en-GB"/>
            </w:rPr>
          </w:rPrChange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ins w:id="22" w:author="Gregor" w:date="2021-06-14T10:00:00Z">
        <w:r w:rsidR="00F048DA">
          <w:rPr>
            <w:rFonts w:ascii="Georgia" w:hAnsi="Georgia"/>
            <w:lang w:val="en-GB"/>
          </w:rPr>
          <w:t xml:space="preserve"> </w:t>
        </w:r>
        <w:r w:rsidR="00F048DA" w:rsidRPr="00F048DA">
          <w:rPr>
            <w:rFonts w:ascii="Georgia" w:hAnsi="Georgia"/>
          </w:rPr>
          <w:t>International Risk Governance Counci</w:t>
        </w:r>
        <w:r w:rsidR="00F048DA">
          <w:rPr>
            <w:rFonts w:ascii="Georgia" w:hAnsi="Georgia"/>
          </w:rPr>
          <w:t>l</w:t>
        </w:r>
      </w:ins>
      <w:ins w:id="23" w:author="Gregor" w:date="2021-06-14T10:01:00Z">
        <w:r w:rsidR="00F048DA">
          <w:rPr>
            <w:rFonts w:ascii="Georgia" w:hAnsi="Georgia"/>
          </w:rPr>
          <w:t>.</w:t>
        </w:r>
      </w:ins>
      <w:ins w:id="24" w:author="Gregor" w:date="2021-06-14T10:00:00Z">
        <w:r w:rsidR="00F048DA" w:rsidRPr="00F048DA">
          <w:rPr>
            <w:rFonts w:ascii="Georgia" w:hAnsi="Georgia"/>
          </w:rPr>
          <w:t xml:space="preserve"> </w:t>
        </w:r>
      </w:ins>
      <w:r w:rsidRPr="00F048DA">
        <w:rPr>
          <w:rFonts w:ascii="Georgia" w:hAnsi="Georgia"/>
          <w:lang w:val="en-GB"/>
          <w:rPrChange w:id="25" w:author="Gregor" w:date="2021-06-14T10:00:00Z">
            <w:rPr>
              <w:lang w:val="en-GB"/>
            </w:rPr>
          </w:rPrChange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77777777" w:rsidR="002B5868" w:rsidRDefault="002B5868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Christopher Blackburn</w:t>
      </w:r>
      <w:r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R</w:t>
      </w:r>
      <w:r w:rsidRPr="002B5868">
        <w:rPr>
          <w:rFonts w:ascii="Georgia" w:hAnsi="Georgia"/>
          <w:lang w:val="en-GB"/>
        </w:rPr>
        <w:t>esearch Economist in the National Economic Accounts Research Group at the Bureau of Economic Analysis</w:t>
      </w:r>
      <w:r>
        <w:rPr>
          <w:rFonts w:ascii="Georgia" w:hAnsi="Georgia"/>
          <w:lang w:val="en-GB"/>
        </w:rPr>
        <w:t xml:space="preserve">, United States. </w:t>
      </w:r>
    </w:p>
    <w:p w14:paraId="378DAA44" w14:textId="30FE5073" w:rsidR="002B5868" w:rsidRDefault="002B5868" w:rsidP="002B5868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6" w:history="1">
        <w:r w:rsidRPr="00931AB1">
          <w:rPr>
            <w:rStyle w:val="Hyperlink"/>
            <w:rFonts w:ascii="Georgia" w:hAnsi="Georgia"/>
            <w:lang w:val="en-GB"/>
          </w:rPr>
          <w:t>cblackburn8@gatech.edu</w:t>
        </w:r>
      </w:hyperlink>
      <w:r>
        <w:rPr>
          <w:rFonts w:ascii="Georgia" w:hAnsi="Georgia"/>
          <w:lang w:val="en-GB"/>
        </w:rPr>
        <w:t xml:space="preserve">. We draw on his recent </w:t>
      </w:r>
      <w:r w:rsidR="00D9404A">
        <w:rPr>
          <w:rFonts w:ascii="Georgia" w:hAnsi="Georgia"/>
          <w:lang w:val="en-GB"/>
        </w:rPr>
        <w:t xml:space="preserve">co-authored </w:t>
      </w:r>
      <w:r>
        <w:rPr>
          <w:rFonts w:ascii="Georgia" w:hAnsi="Georgia"/>
          <w:lang w:val="en-GB"/>
        </w:rPr>
        <w:t xml:space="preserve">paper, which provides critical insights to consumer theory of rebound: </w:t>
      </w:r>
    </w:p>
    <w:p w14:paraId="510665FA" w14:textId="340B1BF5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>Blackburn CJ, Moreno-</w:t>
      </w:r>
      <w:proofErr w:type="spellStart"/>
      <w:r w:rsidRPr="002B5868">
        <w:rPr>
          <w:rFonts w:ascii="Georgia" w:hAnsi="Georgia"/>
          <w:lang w:val="en-GB"/>
        </w:rPr>
        <w:t>cruz</w:t>
      </w:r>
      <w:proofErr w:type="spellEnd"/>
      <w:r w:rsidRPr="002B5868">
        <w:rPr>
          <w:rFonts w:ascii="Georgia" w:hAnsi="Georgia"/>
          <w:lang w:val="en-GB"/>
        </w:rPr>
        <w:t xml:space="preserve"> J. Energy Efficiency in General Equilibrium with Input-Output Linkages. BEA Working Paper Series, WP2020-1. 2020;(October).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32DAD254" w:rsidR="00BF2889" w:rsidRPr="00141C70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0FC39CC3" w:rsidR="001C2246" w:rsidRPr="00141C70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1115793D" w14:textId="0F03540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 xml:space="preserve">. If this submission moves to publication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71767D4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lastRenderedPageBreak/>
        <w:t>Yours sincerely,</w:t>
      </w: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7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Gregor" w:date="2021-06-14T09:58:00Z" w:initials="MOU">
    <w:p w14:paraId="0469457F" w14:textId="5AB5D335" w:rsidR="00F048DA" w:rsidRDefault="00F048DA">
      <w:pPr>
        <w:pStyle w:val="CommentText"/>
      </w:pPr>
      <w:r>
        <w:rPr>
          <w:rStyle w:val="CommentReference"/>
        </w:rPr>
        <w:annotationRef/>
      </w:r>
      <w:r>
        <w:t>Unclear what this means. The energy efficiency improvement?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694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1A6C7" w16cex:dateUtc="2021-06-14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69457F" w16cid:durableId="2471A6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BCFA2" w14:textId="77777777" w:rsidR="00B608CB" w:rsidRDefault="00B608CB" w:rsidP="001A5086">
      <w:r>
        <w:separator/>
      </w:r>
    </w:p>
  </w:endnote>
  <w:endnote w:type="continuationSeparator" w:id="0">
    <w:p w14:paraId="130600A4" w14:textId="77777777" w:rsidR="00B608CB" w:rsidRDefault="00B608CB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A1F05" w14:textId="77777777" w:rsidR="00B608CB" w:rsidRDefault="00B608CB" w:rsidP="001A5086">
      <w:r>
        <w:separator/>
      </w:r>
    </w:p>
  </w:footnote>
  <w:footnote w:type="continuationSeparator" w:id="0">
    <w:p w14:paraId="623464E6" w14:textId="77777777" w:rsidR="00B608CB" w:rsidRDefault="00B608CB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gor">
    <w15:presenceInfo w15:providerId="None" w15:userId="Greg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751D1"/>
    <w:rsid w:val="000976B8"/>
    <w:rsid w:val="000D7E48"/>
    <w:rsid w:val="00141C70"/>
    <w:rsid w:val="001A2F20"/>
    <w:rsid w:val="001A5086"/>
    <w:rsid w:val="001C2246"/>
    <w:rsid w:val="00240883"/>
    <w:rsid w:val="002B5868"/>
    <w:rsid w:val="002C2D90"/>
    <w:rsid w:val="00304FAE"/>
    <w:rsid w:val="003114BA"/>
    <w:rsid w:val="0033676B"/>
    <w:rsid w:val="00384DD2"/>
    <w:rsid w:val="003A157B"/>
    <w:rsid w:val="003A5269"/>
    <w:rsid w:val="003C7CB1"/>
    <w:rsid w:val="003E37A3"/>
    <w:rsid w:val="003F59AF"/>
    <w:rsid w:val="0040327B"/>
    <w:rsid w:val="00420A7A"/>
    <w:rsid w:val="0042380F"/>
    <w:rsid w:val="00437A0E"/>
    <w:rsid w:val="0047147F"/>
    <w:rsid w:val="00476371"/>
    <w:rsid w:val="004B2F50"/>
    <w:rsid w:val="004E52A4"/>
    <w:rsid w:val="005420CE"/>
    <w:rsid w:val="0054522C"/>
    <w:rsid w:val="00555804"/>
    <w:rsid w:val="00555887"/>
    <w:rsid w:val="00561697"/>
    <w:rsid w:val="00570EC8"/>
    <w:rsid w:val="00573647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858B4"/>
    <w:rsid w:val="007A2802"/>
    <w:rsid w:val="007B5B01"/>
    <w:rsid w:val="007C1998"/>
    <w:rsid w:val="007D435E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3403B"/>
    <w:rsid w:val="0098081F"/>
    <w:rsid w:val="00A0402E"/>
    <w:rsid w:val="00A44D22"/>
    <w:rsid w:val="00A6133A"/>
    <w:rsid w:val="00A74956"/>
    <w:rsid w:val="00A76BC0"/>
    <w:rsid w:val="00AA46D5"/>
    <w:rsid w:val="00AD06C2"/>
    <w:rsid w:val="00B57693"/>
    <w:rsid w:val="00B57A2D"/>
    <w:rsid w:val="00B608CB"/>
    <w:rsid w:val="00B616AB"/>
    <w:rsid w:val="00B72CD3"/>
    <w:rsid w:val="00B74055"/>
    <w:rsid w:val="00BE2C08"/>
    <w:rsid w:val="00BE6470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404A"/>
    <w:rsid w:val="00DA0C25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D7EE4"/>
    <w:rsid w:val="00F048DA"/>
    <w:rsid w:val="00F35DF1"/>
    <w:rsid w:val="00F367F6"/>
    <w:rsid w:val="00F718F0"/>
    <w:rsid w:val="00F72DE5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cblackburn8@gatech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ailto:iazevedo@stanford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Gregor</cp:lastModifiedBy>
  <cp:revision>29</cp:revision>
  <dcterms:created xsi:type="dcterms:W3CDTF">2021-06-13T20:20:00Z</dcterms:created>
  <dcterms:modified xsi:type="dcterms:W3CDTF">2021-06-14T14:01:00Z</dcterms:modified>
</cp:coreProperties>
</file>