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203B" w14:textId="51CFF5F6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889">
        <w:rPr>
          <w:rFonts w:ascii="Georgia" w:hAnsi="Georgia"/>
        </w:rPr>
        <w:t>19</w:t>
      </w:r>
      <w:r w:rsidR="0063067D">
        <w:rPr>
          <w:rFonts w:ascii="Georgia" w:hAnsi="Georgia"/>
        </w:rPr>
        <w:t xml:space="preserve"> </w:t>
      </w:r>
      <w:r w:rsidR="00BF2889">
        <w:rPr>
          <w:rFonts w:ascii="Georgia" w:hAnsi="Georgia"/>
        </w:rPr>
        <w:t>June</w:t>
      </w:r>
      <w:r w:rsidR="0063067D">
        <w:rPr>
          <w:rFonts w:ascii="Georgia" w:hAnsi="Georgia"/>
        </w:rPr>
        <w:t xml:space="preserve"> </w:t>
      </w:r>
      <w:r w:rsidR="00C76183">
        <w:rPr>
          <w:rFonts w:ascii="Georgia" w:hAnsi="Georgia"/>
        </w:rPr>
        <w:t>202</w:t>
      </w:r>
      <w:r w:rsidR="00BF2889">
        <w:rPr>
          <w:rFonts w:ascii="Georgia" w:hAnsi="Georgia"/>
        </w:rPr>
        <w:t>1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34090757" w:rsidR="00A6133A" w:rsidRPr="0063067D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 xml:space="preserve">My co-authors and I are </w:t>
      </w:r>
      <w:r w:rsidRPr="00F00EC2">
        <w:rPr>
          <w:rFonts w:ascii="Georgia" w:hAnsi="Georgia"/>
          <w:lang w:val="en-GB"/>
        </w:rPr>
        <w:t xml:space="preserve">pleased to submit an original </w:t>
      </w:r>
      <w:r w:rsidR="008B55DD">
        <w:rPr>
          <w:rFonts w:ascii="Georgia" w:hAnsi="Georgia"/>
          <w:lang w:val="en-GB"/>
        </w:rPr>
        <w:t>R</w:t>
      </w:r>
      <w:r w:rsidR="008B55DD" w:rsidRPr="00F00EC2">
        <w:rPr>
          <w:rFonts w:ascii="Georgia" w:hAnsi="Georgia"/>
          <w:lang w:val="en-GB"/>
        </w:rPr>
        <w:t xml:space="preserve">esearch </w:t>
      </w:r>
      <w:r w:rsidR="008B55DD">
        <w:rPr>
          <w:rFonts w:ascii="Georgia" w:hAnsi="Georgia"/>
          <w:lang w:val="en-GB"/>
        </w:rPr>
        <w:t>A</w:t>
      </w:r>
      <w:r w:rsidR="008B55DD" w:rsidRPr="00F00EC2">
        <w:rPr>
          <w:rFonts w:ascii="Georgia" w:hAnsi="Georgia"/>
          <w:lang w:val="en-GB"/>
        </w:rPr>
        <w:t xml:space="preserve">rticle </w:t>
      </w:r>
      <w:r w:rsidRPr="00F00EC2">
        <w:rPr>
          <w:rFonts w:ascii="Georgia" w:hAnsi="Georgia"/>
          <w:lang w:val="en-GB"/>
        </w:rPr>
        <w:t>to</w:t>
      </w:r>
      <w:r w:rsidR="00EB022D">
        <w:rPr>
          <w:rFonts w:ascii="Georgia" w:hAnsi="Georgia"/>
          <w:lang w:val="en-GB"/>
        </w:rPr>
        <w:br/>
      </w:r>
      <w:r w:rsidR="00BF2889">
        <w:rPr>
          <w:rFonts w:ascii="Georgia" w:hAnsi="Georgia"/>
          <w:i/>
          <w:lang w:val="en-GB"/>
        </w:rPr>
        <w:t>Energy Economics</w:t>
      </w:r>
      <w:r w:rsidR="0063067D">
        <w:rPr>
          <w:rFonts w:ascii="Georgia" w:hAnsi="Georgia"/>
          <w:iCs/>
          <w:lang w:val="en-GB"/>
        </w:rPr>
        <w:t>.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7777777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</w:p>
    <w:p w14:paraId="6DDB3D77" w14:textId="6E7E393C" w:rsidR="00ED013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>A comprehensive, partial-equilibrium</w:t>
      </w:r>
    </w:p>
    <w:p w14:paraId="6785873E" w14:textId="6C5E26D2" w:rsidR="008E2257" w:rsidRPr="00ED0137" w:rsidRDefault="00ED0137" w:rsidP="00ED0137">
      <w:pPr>
        <w:jc w:val="center"/>
        <w:rPr>
          <w:rFonts w:ascii="Georgia" w:hAnsi="Georgia"/>
          <w:b/>
          <w:lang w:val="en-GB"/>
        </w:rPr>
      </w:pPr>
      <w:r w:rsidRPr="00ED0137">
        <w:rPr>
          <w:rFonts w:ascii="Georgia" w:hAnsi="Georgia"/>
          <w:b/>
          <w:lang w:val="en-GB"/>
        </w:rPr>
        <w:t>en</w:t>
      </w:r>
      <w:r w:rsidRPr="00ED0137">
        <w:rPr>
          <w:rFonts w:ascii="Georgia" w:hAnsi="Georgia"/>
          <w:b/>
          <w:lang w:val="en-GB"/>
        </w:rPr>
        <w:t>ergy rebound analysis framework</w:t>
      </w:r>
    </w:p>
    <w:p w14:paraId="73044630" w14:textId="77777777" w:rsidR="00ED0137" w:rsidRPr="00F00EC2" w:rsidRDefault="00ED0137" w:rsidP="00ED0137">
      <w:pPr>
        <w:jc w:val="center"/>
        <w:rPr>
          <w:rFonts w:ascii="Georgia" w:hAnsi="Georgia"/>
          <w:lang w:val="en-GB"/>
        </w:rPr>
      </w:pPr>
    </w:p>
    <w:p w14:paraId="3F958A6D" w14:textId="7777777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AUTHORS</w:t>
      </w:r>
    </w:p>
    <w:p w14:paraId="406BE276" w14:textId="77777777" w:rsidR="000C24E1" w:rsidRDefault="000C24E1" w:rsidP="00BE6470">
      <w:pPr>
        <w:jc w:val="both"/>
        <w:rPr>
          <w:rFonts w:ascii="Georgia" w:hAnsi="Georgia"/>
          <w:lang w:val="en-GB"/>
        </w:rPr>
      </w:pPr>
    </w:p>
    <w:p w14:paraId="4FF4D219" w14:textId="10C3BE65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proofErr w:type="gramStart"/>
      <w:r>
        <w:rPr>
          <w:rFonts w:ascii="Georgia" w:hAnsi="Georgia"/>
          <w:vertAlign w:val="superscript"/>
          <w:lang w:val="en-GB"/>
        </w:rPr>
        <w:t>a</w:t>
      </w:r>
      <w:proofErr w:type="spellEnd"/>
      <w:proofErr w:type="gram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5EFCB06C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>; Tel.:</w:t>
      </w:r>
      <w:r w:rsidR="00B616AB">
        <w:rPr>
          <w:rFonts w:ascii="Georgia" w:hAnsi="Georgia"/>
          <w:lang w:val="en-GB"/>
        </w:rPr>
        <w:t xml:space="preserve"> +1 (616) 526-6663</w:t>
      </w:r>
    </w:p>
    <w:p w14:paraId="27422367" w14:textId="77777777" w:rsidR="00BE6470" w:rsidRDefault="00BE6470" w:rsidP="00A6133A">
      <w:pPr>
        <w:jc w:val="both"/>
        <w:rPr>
          <w:rFonts w:ascii="Georgia" w:hAnsi="Georgia"/>
          <w:i/>
          <w:lang w:val="en-GB"/>
        </w:rPr>
      </w:pPr>
    </w:p>
    <w:p w14:paraId="6F54572F" w14:textId="642CD707" w:rsidR="00A6133A" w:rsidRPr="00565606" w:rsidRDefault="00A6133A" w:rsidP="00A6133A">
      <w:pPr>
        <w:jc w:val="both"/>
        <w:rPr>
          <w:rFonts w:ascii="Georgia" w:hAnsi="Georgia"/>
          <w:i/>
          <w:lang w:val="en-GB"/>
        </w:rPr>
      </w:pPr>
      <w:r w:rsidRPr="00565606">
        <w:rPr>
          <w:rFonts w:ascii="Georgia" w:hAnsi="Georgia"/>
          <w:i/>
          <w:lang w:val="en-GB"/>
        </w:rPr>
        <w:t>STATEMENT</w:t>
      </w:r>
    </w:p>
    <w:p w14:paraId="563FE873" w14:textId="77777777" w:rsidR="000C24E1" w:rsidRDefault="000C24E1" w:rsidP="00A6133A">
      <w:pPr>
        <w:jc w:val="both"/>
        <w:rPr>
          <w:rFonts w:ascii="Georgia" w:hAnsi="Georgia"/>
          <w:lang w:val="en-GB"/>
        </w:rPr>
      </w:pPr>
    </w:p>
    <w:p w14:paraId="76716E61" w14:textId="05DBA46F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this manuscript is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6B108613" w14:textId="69D873FA" w:rsidR="00BF2889" w:rsidRPr="00BF2889" w:rsidRDefault="00BF2889" w:rsidP="00BF2889">
      <w:pPr>
        <w:jc w:val="both"/>
        <w:rPr>
          <w:rFonts w:ascii="Georgia" w:hAnsi="Georgia"/>
          <w:lang w:val="en-GB"/>
        </w:rPr>
      </w:pPr>
      <w:r w:rsidRPr="003114BA">
        <w:rPr>
          <w:rFonts w:ascii="Georgia" w:hAnsi="Georgia"/>
          <w:i/>
          <w:iCs/>
          <w:lang w:val="en-GB"/>
        </w:rPr>
        <w:t>RATIONALE</w:t>
      </w:r>
      <w:r w:rsidRPr="00BF2889">
        <w:rPr>
          <w:rFonts w:ascii="Georgia" w:hAnsi="Georgia"/>
          <w:lang w:val="en-GB"/>
        </w:rPr>
        <w:t xml:space="preserve"> </w:t>
      </w:r>
    </w:p>
    <w:p w14:paraId="6D9F05CC" w14:textId="77777777" w:rsidR="000C24E1" w:rsidRDefault="000C24E1" w:rsidP="00BF5DE1">
      <w:pPr>
        <w:jc w:val="both"/>
        <w:rPr>
          <w:rFonts w:ascii="Georgia" w:hAnsi="Georgia"/>
          <w:lang w:val="en-GB"/>
        </w:rPr>
      </w:pPr>
    </w:p>
    <w:p w14:paraId="4687CA6E" w14:textId="6CC5717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</w:t>
      </w:r>
      <w:r w:rsidRPr="00710331">
        <w:rPr>
          <w:rFonts w:ascii="Georgia" w:hAnsi="Georgia"/>
          <w:vertAlign w:val="subscript"/>
          <w:lang w:val="en-GB"/>
        </w:rPr>
        <w:t>2</w:t>
      </w:r>
      <w:r w:rsidRPr="00BF5DE1">
        <w:rPr>
          <w:rFonts w:ascii="Georgia" w:hAnsi="Georgia"/>
          <w:lang w:val="en-GB"/>
        </w:rPr>
        <w:t xml:space="preserve">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616738">
        <w:rPr>
          <w:rFonts w:ascii="Georgia" w:hAnsi="Georgia"/>
          <w:lang w:val="en-GB"/>
        </w:rPr>
        <w:t>Therefore</w:t>
      </w:r>
      <w:r w:rsidR="000567A7">
        <w:rPr>
          <w:rFonts w:ascii="Georgia" w:hAnsi="Georgia"/>
          <w:lang w:val="en-GB"/>
        </w:rPr>
        <w:t>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0BDEC1" w14:textId="4AD774A6" w:rsidR="00616738" w:rsidRDefault="00BF5DE1" w:rsidP="00BF5DE1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The research gap we identified is </w:t>
      </w:r>
      <w:r>
        <w:rPr>
          <w:rFonts w:ascii="Georgia" w:hAnsi="Georgia"/>
          <w:lang w:val="en-GB"/>
        </w:rPr>
        <w:t xml:space="preserve">that </w:t>
      </w:r>
      <w:r w:rsidR="004E3D17">
        <w:rPr>
          <w:rFonts w:ascii="Georgia" w:hAnsi="Georgia"/>
          <w:lang w:val="en-GB"/>
        </w:rPr>
        <w:t>although</w:t>
      </w:r>
      <w:r w:rsidR="00F048DA">
        <w:rPr>
          <w:rFonts w:ascii="Georgia" w:hAnsi="Georgia"/>
          <w:lang w:val="en-GB"/>
        </w:rPr>
        <w:t xml:space="preserve"> work on rebound is now routinely cast in terms of microeconomic categories, </w:t>
      </w:r>
      <w:r>
        <w:rPr>
          <w:rFonts w:ascii="Georgia" w:hAnsi="Georgia"/>
          <w:lang w:val="en-GB"/>
        </w:rPr>
        <w:t>m</w:t>
      </w:r>
      <w:r w:rsidRPr="00BF5DE1">
        <w:rPr>
          <w:rFonts w:ascii="Georgia" w:hAnsi="Georgia"/>
          <w:lang w:val="en-GB"/>
        </w:rPr>
        <w:t>icroeconomic rebound theory is scattered across papers and lacks unification</w:t>
      </w:r>
      <w:r>
        <w:rPr>
          <w:rFonts w:ascii="Georgia" w:hAnsi="Georgia"/>
          <w:lang w:val="en-GB"/>
        </w:rPr>
        <w:t xml:space="preserve">. </w:t>
      </w:r>
      <w:r w:rsidRPr="00BF5DE1">
        <w:rPr>
          <w:rFonts w:ascii="Georgia" w:hAnsi="Georgia"/>
          <w:lang w:val="en-GB"/>
        </w:rPr>
        <w:t xml:space="preserve">In response, we develop a comprehensive, </w:t>
      </w:r>
      <w:r w:rsidR="005861ED">
        <w:rPr>
          <w:rFonts w:ascii="Georgia" w:hAnsi="Georgia"/>
          <w:lang w:val="en-GB"/>
        </w:rPr>
        <w:t>partial-equilibrium</w:t>
      </w:r>
      <w:r w:rsidRPr="00BF5DE1">
        <w:rPr>
          <w:rFonts w:ascii="Georgia" w:hAnsi="Georgia"/>
          <w:lang w:val="en-GB"/>
        </w:rPr>
        <w:t xml:space="preserve"> rebound analysis framework</w:t>
      </w:r>
      <w:r>
        <w:rPr>
          <w:rFonts w:ascii="Georgia" w:hAnsi="Georgia"/>
          <w:lang w:val="en-GB"/>
        </w:rPr>
        <w:t xml:space="preserve">, which </w:t>
      </w:r>
      <w:r w:rsidRPr="00BF5DE1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s</w:t>
      </w:r>
      <w:r w:rsidRPr="00BF5DE1">
        <w:rPr>
          <w:rFonts w:ascii="Georgia" w:hAnsi="Georgia"/>
          <w:lang w:val="en-GB"/>
        </w:rPr>
        <w:t xml:space="preserve"> emplacement, substitution, income, and macro effects</w:t>
      </w:r>
      <w:r>
        <w:rPr>
          <w:rFonts w:ascii="Georgia" w:hAnsi="Georgia"/>
          <w:lang w:val="en-GB"/>
        </w:rPr>
        <w:t xml:space="preserve">. </w:t>
      </w:r>
      <w:r w:rsidR="00616738">
        <w:rPr>
          <w:rFonts w:ascii="Georgia" w:hAnsi="Georgia"/>
          <w:lang w:val="en-GB"/>
        </w:rPr>
        <w:t xml:space="preserve">Further, we develop two </w:t>
      </w:r>
      <w:r w:rsidR="00616738">
        <w:rPr>
          <w:rFonts w:ascii="Georgia" w:hAnsi="Georgia"/>
          <w:lang w:val="en-GB"/>
        </w:rPr>
        <w:lastRenderedPageBreak/>
        <w:t xml:space="preserve">empirical case studies, of a car and </w:t>
      </w:r>
      <w:r w:rsidR="006A2BB9">
        <w:rPr>
          <w:rFonts w:ascii="Georgia" w:hAnsi="Georgia"/>
          <w:lang w:val="en-GB"/>
        </w:rPr>
        <w:t xml:space="preserve">an </w:t>
      </w:r>
      <w:r w:rsidR="00616738">
        <w:rPr>
          <w:rFonts w:ascii="Georgia" w:hAnsi="Georgia"/>
          <w:lang w:val="en-GB"/>
        </w:rPr>
        <w:t xml:space="preserve">electric lamp, and obtain estimates </w:t>
      </w:r>
      <w:r w:rsidR="00067D69">
        <w:rPr>
          <w:rFonts w:ascii="Georgia" w:hAnsi="Georgia"/>
          <w:lang w:val="en-GB"/>
        </w:rPr>
        <w:t xml:space="preserve">for </w:t>
      </w:r>
      <w:r w:rsidR="00616738">
        <w:rPr>
          <w:rFonts w:ascii="Georgia" w:hAnsi="Georgia"/>
          <w:lang w:val="en-GB"/>
        </w:rPr>
        <w:t xml:space="preserve">total rebound of </w:t>
      </w:r>
      <w:r w:rsidR="00067D69">
        <w:rPr>
          <w:rFonts w:ascii="Georgia" w:hAnsi="Georgia"/>
          <w:lang w:val="en-GB"/>
        </w:rPr>
        <w:t>48 and 80</w:t>
      </w:r>
      <w:r w:rsidR="00616738">
        <w:rPr>
          <w:rFonts w:ascii="Georgia" w:hAnsi="Georgia"/>
          <w:lang w:val="en-GB"/>
        </w:rPr>
        <w:t>%</w:t>
      </w:r>
      <w:r w:rsidR="00067D69">
        <w:rPr>
          <w:rFonts w:ascii="Georgia" w:hAnsi="Georgia"/>
          <w:lang w:val="en-GB"/>
        </w:rPr>
        <w:t>, respectively</w:t>
      </w:r>
      <w:r w:rsidR="00616738">
        <w:rPr>
          <w:rFonts w:ascii="Georgia" w:hAnsi="Georgia"/>
          <w:lang w:val="en-GB"/>
        </w:rPr>
        <w:t>.</w:t>
      </w:r>
    </w:p>
    <w:p w14:paraId="7454E41F" w14:textId="77777777" w:rsidR="00C3566D" w:rsidRDefault="00C3566D" w:rsidP="00BF5DE1">
      <w:pPr>
        <w:jc w:val="both"/>
        <w:rPr>
          <w:rFonts w:ascii="Georgia" w:hAnsi="Georgia"/>
          <w:lang w:val="en-GB"/>
        </w:rPr>
      </w:pPr>
    </w:p>
    <w:p w14:paraId="493AC231" w14:textId="7DD0BA2F" w:rsidR="00616738" w:rsidRDefault="00616738" w:rsidP="00BF5DE1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We make several novel contributions. First, the framework developed is the most comprehensive yet developed,</w:t>
      </w:r>
      <w:r w:rsidR="00F048DA">
        <w:rPr>
          <w:rFonts w:ascii="Georgia" w:hAnsi="Georgia"/>
          <w:lang w:val="en-GB"/>
        </w:rPr>
        <w:t xml:space="preserve"> and is consistently</w:t>
      </w:r>
      <w:r>
        <w:rPr>
          <w:rFonts w:ascii="Georgia" w:hAnsi="Georgia"/>
          <w:lang w:val="en-GB"/>
        </w:rPr>
        <w:t xml:space="preserve"> based on microeconomic theory. Second, we utilise a general model of consumer preference, based on a </w:t>
      </w:r>
      <w:r w:rsidRPr="00BF2889">
        <w:rPr>
          <w:rFonts w:ascii="Georgia" w:hAnsi="Georgia"/>
          <w:lang w:val="en-GB"/>
        </w:rPr>
        <w:t xml:space="preserve">Constant Elasticity of Substitution </w:t>
      </w:r>
      <w:r>
        <w:rPr>
          <w:rFonts w:ascii="Georgia" w:hAnsi="Georgia"/>
          <w:lang w:val="en-GB"/>
        </w:rPr>
        <w:t xml:space="preserve">(CES) function. Third, our framework is applicable for both marginal and non-marginal energy service price changes from the adoption </w:t>
      </w:r>
      <w:r w:rsidR="00F048DA">
        <w:rPr>
          <w:rFonts w:ascii="Georgia" w:hAnsi="Georgia"/>
          <w:lang w:val="en-GB"/>
        </w:rPr>
        <w:t xml:space="preserve">of </w:t>
      </w:r>
      <w:r>
        <w:rPr>
          <w:rFonts w:ascii="Georgia" w:hAnsi="Georgia"/>
          <w:lang w:val="en-GB"/>
        </w:rPr>
        <w:t xml:space="preserve">an energy efficiency upgrade (EEU). Fourth, </w:t>
      </w:r>
      <w:r w:rsidR="00F048DA">
        <w:rPr>
          <w:rFonts w:ascii="Georgia" w:hAnsi="Georgia"/>
          <w:lang w:val="en-GB"/>
        </w:rPr>
        <w:t xml:space="preserve">we </w:t>
      </w:r>
      <w:r>
        <w:rPr>
          <w:rFonts w:ascii="Georgia" w:hAnsi="Georgia"/>
          <w:lang w:val="en-GB"/>
        </w:rPr>
        <w:t xml:space="preserve">develop a novel approach to </w:t>
      </w:r>
      <w:r w:rsidRPr="00BF5DE1">
        <w:rPr>
          <w:rFonts w:ascii="Georgia" w:hAnsi="Georgia"/>
          <w:lang w:val="en-GB"/>
        </w:rPr>
        <w:t xml:space="preserve">utilize a macroeconomic factor </w:t>
      </w:r>
      <w:r w:rsidR="00570EC8">
        <w:rPr>
          <w:rFonts w:ascii="Georgia" w:hAnsi="Georgia"/>
          <w:lang w:val="en-GB"/>
        </w:rPr>
        <w:t>(</w:t>
      </w:r>
      <w:r w:rsidR="00570EC8" w:rsidRPr="00A74956">
        <w:rPr>
          <w:rFonts w:ascii="Georgia" w:hAnsi="Georgia"/>
          <w:i/>
          <w:iCs/>
          <w:lang w:val="en-GB"/>
        </w:rPr>
        <w:t>k</w:t>
      </w:r>
      <w:r w:rsidR="00570EC8">
        <w:rPr>
          <w:rFonts w:ascii="Georgia" w:hAnsi="Georgia"/>
          <w:lang w:val="en-GB"/>
        </w:rPr>
        <w:t xml:space="preserve">) to link </w:t>
      </w:r>
      <w:r w:rsidR="00F048DA">
        <w:rPr>
          <w:rFonts w:ascii="Georgia" w:hAnsi="Georgia"/>
          <w:lang w:val="en-GB"/>
        </w:rPr>
        <w:t>micro</w:t>
      </w:r>
      <w:r w:rsidR="00570EC8">
        <w:rPr>
          <w:rFonts w:ascii="Georgia" w:hAnsi="Georgia"/>
          <w:lang w:val="en-GB"/>
        </w:rPr>
        <w:t>-</w:t>
      </w:r>
      <w:r w:rsidRPr="00BF5DE1">
        <w:rPr>
          <w:rFonts w:ascii="Georgia" w:hAnsi="Georgia"/>
          <w:lang w:val="en-GB"/>
        </w:rPr>
        <w:t>to</w:t>
      </w:r>
      <w:r w:rsidR="00570EC8">
        <w:rPr>
          <w:rFonts w:ascii="Georgia" w:hAnsi="Georgia"/>
          <w:lang w:val="en-GB"/>
        </w:rPr>
        <w:t>-</w:t>
      </w:r>
      <w:r w:rsidR="00F048DA" w:rsidRPr="00BF5DE1">
        <w:rPr>
          <w:rFonts w:ascii="Georgia" w:hAnsi="Georgia"/>
          <w:lang w:val="en-GB"/>
        </w:rPr>
        <w:t>m</w:t>
      </w:r>
      <w:r w:rsidR="00F048DA">
        <w:rPr>
          <w:rFonts w:ascii="Georgia" w:hAnsi="Georgia"/>
          <w:lang w:val="en-GB"/>
        </w:rPr>
        <w:t>a</w:t>
      </w:r>
      <w:r w:rsidR="00F048DA" w:rsidRPr="00BF5DE1">
        <w:rPr>
          <w:rFonts w:ascii="Georgia" w:hAnsi="Georgia"/>
          <w:lang w:val="en-GB"/>
        </w:rPr>
        <w:t xml:space="preserve">cro </w:t>
      </w:r>
      <w:r w:rsidRPr="00BF5DE1">
        <w:rPr>
          <w:rFonts w:ascii="Georgia" w:hAnsi="Georgia"/>
          <w:lang w:val="en-GB"/>
        </w:rPr>
        <w:t>rebound effects</w:t>
      </w:r>
      <w:r>
        <w:rPr>
          <w:rFonts w:ascii="Georgia" w:hAnsi="Georgia"/>
          <w:lang w:val="en-GB"/>
        </w:rPr>
        <w:t xml:space="preserve">, </w:t>
      </w:r>
      <w:r w:rsidR="00F048DA">
        <w:rPr>
          <w:rFonts w:ascii="Georgia" w:hAnsi="Georgia"/>
          <w:lang w:val="en-GB"/>
        </w:rPr>
        <w:t>taking inspiration from recent comparisons with</w:t>
      </w:r>
      <w:r>
        <w:rPr>
          <w:rFonts w:ascii="Georgia" w:hAnsi="Georgia"/>
          <w:lang w:val="en-GB"/>
        </w:rPr>
        <w:t xml:space="preserve"> empirical studies of the Marginal Propensity to consume (MPC) for windfall </w:t>
      </w:r>
      <w:r w:rsidR="00F048DA">
        <w:rPr>
          <w:rFonts w:ascii="Georgia" w:hAnsi="Georgia"/>
          <w:lang w:val="en-GB"/>
        </w:rPr>
        <w:t xml:space="preserve">income </w:t>
      </w:r>
      <w:r>
        <w:rPr>
          <w:rFonts w:ascii="Georgia" w:hAnsi="Georgia"/>
          <w:lang w:val="en-GB"/>
        </w:rPr>
        <w:t xml:space="preserve">gains. Fifth, we make </w:t>
      </w:r>
      <w:r w:rsidR="00F048DA">
        <w:rPr>
          <w:rFonts w:ascii="Georgia" w:hAnsi="Georgia"/>
          <w:lang w:val="en-GB"/>
        </w:rPr>
        <w:t xml:space="preserve">the framework </w:t>
      </w:r>
      <w:r>
        <w:rPr>
          <w:rFonts w:ascii="Georgia" w:hAnsi="Georgia"/>
          <w:lang w:val="en-GB"/>
        </w:rPr>
        <w:t xml:space="preserve">operational by using real-world empirical data and providing case study examples to show </w:t>
      </w:r>
      <w:r w:rsidR="00A74956">
        <w:rPr>
          <w:rFonts w:ascii="Georgia" w:hAnsi="Georgia"/>
          <w:lang w:val="en-GB"/>
        </w:rPr>
        <w:t xml:space="preserve">magnitudes of </w:t>
      </w:r>
      <w:r>
        <w:rPr>
          <w:rFonts w:ascii="Georgia" w:hAnsi="Georgia"/>
          <w:lang w:val="en-GB"/>
        </w:rPr>
        <w:t xml:space="preserve">the different rebound effects and sensitivity </w:t>
      </w:r>
      <w:r w:rsidR="00A74956">
        <w:rPr>
          <w:rFonts w:ascii="Georgia" w:hAnsi="Georgia"/>
          <w:lang w:val="en-GB"/>
        </w:rPr>
        <w:t>to rebound parameters</w:t>
      </w:r>
      <w:r>
        <w:rPr>
          <w:rFonts w:ascii="Georgia" w:hAnsi="Georgia"/>
          <w:lang w:val="en-GB"/>
        </w:rPr>
        <w:t xml:space="preserve">. Sixth, we provide novel </w:t>
      </w:r>
      <w:r w:rsidR="000976B8">
        <w:rPr>
          <w:rFonts w:ascii="Georgia" w:hAnsi="Georgia"/>
          <w:lang w:val="en-GB"/>
        </w:rPr>
        <w:t>rebound visualization</w:t>
      </w:r>
      <w:r>
        <w:rPr>
          <w:rFonts w:ascii="Georgia" w:hAnsi="Georgia"/>
          <w:lang w:val="en-GB"/>
        </w:rPr>
        <w:t xml:space="preserve"> </w:t>
      </w:r>
      <w:r w:rsidR="000976B8">
        <w:rPr>
          <w:rFonts w:ascii="Georgia" w:hAnsi="Georgia"/>
          <w:lang w:val="en-GB"/>
        </w:rPr>
        <w:t xml:space="preserve">in </w:t>
      </w:r>
      <w:r>
        <w:rPr>
          <w:rFonts w:ascii="Georgia" w:hAnsi="Georgia"/>
          <w:lang w:val="en-GB"/>
        </w:rPr>
        <w:t>energy, expenditure</w:t>
      </w:r>
      <w:r w:rsidR="000976B8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and consumpti0n </w:t>
      </w:r>
      <w:r w:rsidR="000976B8">
        <w:rPr>
          <w:rFonts w:ascii="Georgia" w:hAnsi="Georgia"/>
          <w:lang w:val="en-GB"/>
        </w:rPr>
        <w:t>spaces</w:t>
      </w:r>
      <w:r>
        <w:rPr>
          <w:rFonts w:ascii="Georgia" w:hAnsi="Georgia"/>
          <w:lang w:val="en-GB"/>
        </w:rPr>
        <w:t xml:space="preserve">.  </w:t>
      </w:r>
    </w:p>
    <w:p w14:paraId="10DDF014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03B78E03" w14:textId="51D5015E" w:rsidR="00C709A0" w:rsidRDefault="00C709A0" w:rsidP="00C709A0">
      <w:pPr>
        <w:jc w:val="both"/>
        <w:rPr>
          <w:rFonts w:ascii="Georgia" w:hAnsi="Georgia"/>
          <w:lang w:val="en-GB"/>
        </w:rPr>
      </w:pPr>
      <w:r w:rsidRPr="00C709A0">
        <w:rPr>
          <w:rFonts w:ascii="Georgia" w:hAnsi="Georgia"/>
          <w:lang w:val="en-GB"/>
        </w:rPr>
        <w:t xml:space="preserve">From the development and application of the framework, we can draw </w:t>
      </w:r>
      <w:r w:rsidR="004B2F50">
        <w:rPr>
          <w:rFonts w:ascii="Georgia" w:hAnsi="Georgia"/>
          <w:lang w:val="en-GB"/>
        </w:rPr>
        <w:t>three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important conclusions. First, the car and lamp examples show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that the framework enables quantification of magnitudes of all microeconomic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rebound mechanisms, including direct and indirect </w:t>
      </w:r>
      <w:r w:rsidR="00017DF1">
        <w:rPr>
          <w:rFonts w:ascii="Georgia" w:hAnsi="Georgia"/>
          <w:lang w:val="en-GB"/>
        </w:rPr>
        <w:t>locations</w:t>
      </w:r>
      <w:r w:rsidRPr="00C709A0">
        <w:rPr>
          <w:rFonts w:ascii="Georgia" w:hAnsi="Georgia"/>
          <w:lang w:val="en-GB"/>
        </w:rPr>
        <w:t xml:space="preserve"> for emplacement,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substitution, and income effects. Second, the examples show that magnitudes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of rebound effects vary with the type of energy efficiency upgrade performed.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Third, the sensitivity studies enable evaluation of rebound </w:t>
      </w:r>
      <w:r w:rsidR="00570EC8" w:rsidRPr="00C709A0">
        <w:rPr>
          <w:rFonts w:ascii="Georgia" w:hAnsi="Georgia"/>
          <w:lang w:val="en-GB"/>
        </w:rPr>
        <w:t>sensitives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 xml:space="preserve">to </w:t>
      </w:r>
      <w:r w:rsidR="00570EC8" w:rsidRPr="00C709A0">
        <w:rPr>
          <w:rFonts w:ascii="Georgia" w:hAnsi="Georgia"/>
          <w:lang w:val="en-GB"/>
        </w:rPr>
        <w:t>important</w:t>
      </w:r>
      <w:r w:rsidRPr="00C709A0">
        <w:rPr>
          <w:rFonts w:ascii="Georgia" w:hAnsi="Georgia"/>
          <w:lang w:val="en-GB"/>
        </w:rPr>
        <w:t xml:space="preserve"> parameters</w:t>
      </w:r>
      <w:r w:rsidR="00F048DA">
        <w:rPr>
          <w:rFonts w:ascii="Georgia" w:hAnsi="Georgia"/>
          <w:lang w:val="en-GB"/>
        </w:rPr>
        <w:t xml:space="preserve">, including for the first time the full emplacement effect and </w:t>
      </w:r>
      <w:r w:rsidR="00BF194B">
        <w:rPr>
          <w:rFonts w:ascii="Georgia" w:hAnsi="Georgia"/>
          <w:lang w:val="en-GB"/>
        </w:rPr>
        <w:t xml:space="preserve">the </w:t>
      </w:r>
      <w:r w:rsidR="00F048DA">
        <w:rPr>
          <w:rFonts w:ascii="Georgia" w:hAnsi="Georgia"/>
          <w:lang w:val="en-GB"/>
        </w:rPr>
        <w:t>macro effect</w:t>
      </w:r>
      <w:r w:rsidRPr="00C709A0">
        <w:rPr>
          <w:rFonts w:ascii="Georgia" w:hAnsi="Georgia"/>
          <w:lang w:val="en-GB"/>
        </w:rPr>
        <w:t>. For the examples in this paper, total rebound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is more sensitive to the price of energy, the elasticity of energy service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demand, and the macro factor (</w:t>
      </w:r>
      <w:r w:rsidRPr="00831520">
        <w:rPr>
          <w:rFonts w:ascii="Georgia" w:hAnsi="Georgia"/>
          <w:i/>
          <w:iCs/>
          <w:lang w:val="en-GB"/>
        </w:rPr>
        <w:t>k</w:t>
      </w:r>
      <w:r w:rsidRPr="00C709A0">
        <w:rPr>
          <w:rFonts w:ascii="Georgia" w:hAnsi="Georgia"/>
          <w:lang w:val="en-GB"/>
        </w:rPr>
        <w:t xml:space="preserve">) than either </w:t>
      </w:r>
      <w:r w:rsidR="00D9372B">
        <w:rPr>
          <w:rFonts w:ascii="Georgia" w:hAnsi="Georgia"/>
          <w:lang w:val="en-GB"/>
        </w:rPr>
        <w:t xml:space="preserve">the </w:t>
      </w:r>
      <w:r w:rsidR="00CC1C55">
        <w:rPr>
          <w:rFonts w:ascii="Georgia" w:hAnsi="Georgia"/>
          <w:lang w:val="en-GB"/>
        </w:rPr>
        <w:t xml:space="preserve">energy </w:t>
      </w:r>
      <w:r w:rsidRPr="00C709A0">
        <w:rPr>
          <w:rFonts w:ascii="Georgia" w:hAnsi="Georgia"/>
          <w:lang w:val="en-GB"/>
        </w:rPr>
        <w:t xml:space="preserve">efficiency </w:t>
      </w:r>
      <w:r w:rsidR="00D9372B">
        <w:rPr>
          <w:rFonts w:ascii="Georgia" w:hAnsi="Georgia"/>
          <w:lang w:val="en-GB"/>
        </w:rPr>
        <w:t xml:space="preserve">gain </w:t>
      </w:r>
      <w:r w:rsidRPr="00C709A0">
        <w:rPr>
          <w:rFonts w:ascii="Georgia" w:hAnsi="Georgia"/>
          <w:lang w:val="en-GB"/>
        </w:rPr>
        <w:t>or capital</w:t>
      </w:r>
      <w:r>
        <w:rPr>
          <w:rFonts w:ascii="Georgia" w:hAnsi="Georgia"/>
          <w:lang w:val="en-GB"/>
        </w:rPr>
        <w:t xml:space="preserve"> </w:t>
      </w:r>
      <w:r w:rsidRPr="00C709A0">
        <w:rPr>
          <w:rFonts w:ascii="Georgia" w:hAnsi="Georgia"/>
          <w:lang w:val="en-GB"/>
        </w:rPr>
        <w:t>cost</w:t>
      </w:r>
      <w:r w:rsidR="004B2F50">
        <w:rPr>
          <w:rFonts w:ascii="Georgia" w:hAnsi="Georgia"/>
          <w:lang w:val="en-GB"/>
        </w:rPr>
        <w:t>s</w:t>
      </w:r>
      <w:r w:rsidR="00D9372B">
        <w:rPr>
          <w:rFonts w:ascii="Georgia" w:hAnsi="Georgia"/>
          <w:lang w:val="en-GB"/>
        </w:rPr>
        <w:t xml:space="preserve"> of the energy efficiency upgrade</w:t>
      </w:r>
      <w:r w:rsidRPr="00C709A0">
        <w:rPr>
          <w:rFonts w:ascii="Georgia" w:hAnsi="Georgia"/>
          <w:lang w:val="en-GB"/>
        </w:rPr>
        <w:t>.</w:t>
      </w:r>
    </w:p>
    <w:p w14:paraId="40881A9F" w14:textId="77777777" w:rsidR="00C709A0" w:rsidRDefault="00C709A0" w:rsidP="00BF2889">
      <w:pPr>
        <w:jc w:val="both"/>
        <w:rPr>
          <w:rFonts w:ascii="Georgia" w:hAnsi="Georgia"/>
          <w:lang w:val="en-GB"/>
        </w:rPr>
      </w:pPr>
    </w:p>
    <w:p w14:paraId="057EDE5C" w14:textId="08AE5108" w:rsidR="00BF2889" w:rsidRDefault="00BF2889" w:rsidP="00BF2889">
      <w:pPr>
        <w:jc w:val="both"/>
        <w:rPr>
          <w:rFonts w:ascii="Georgia" w:hAnsi="Georgia"/>
          <w:i/>
          <w:lang w:val="en-GB"/>
        </w:rPr>
      </w:pPr>
      <w:r w:rsidRPr="00BF2889">
        <w:rPr>
          <w:rFonts w:ascii="Georgia" w:hAnsi="Georgia"/>
          <w:i/>
          <w:lang w:val="en-GB"/>
        </w:rPr>
        <w:t xml:space="preserve">REVIEWER SUGGESTIONS </w:t>
      </w:r>
    </w:p>
    <w:p w14:paraId="2267655E" w14:textId="77777777" w:rsidR="000C24E1" w:rsidRPr="00BF2889" w:rsidRDefault="000C24E1" w:rsidP="00BF2889">
      <w:pPr>
        <w:jc w:val="both"/>
        <w:rPr>
          <w:rFonts w:ascii="Georgia" w:hAnsi="Georgia"/>
          <w:i/>
          <w:lang w:val="en-GB"/>
        </w:rPr>
      </w:pPr>
    </w:p>
    <w:p w14:paraId="1D3F38E7" w14:textId="2D53036A" w:rsidR="005A60A3" w:rsidRDefault="0054522C" w:rsidP="00BF2889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Severin </w:t>
      </w:r>
      <w:proofErr w:type="spellStart"/>
      <w:r w:rsidRPr="005A60A3">
        <w:rPr>
          <w:rFonts w:ascii="Georgia" w:hAnsi="Georgia"/>
          <w:b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>,</w:t>
      </w:r>
      <w:r w:rsidRPr="0054522C">
        <w:rPr>
          <w:rFonts w:ascii="Georgia" w:hAnsi="Georgia"/>
          <w:lang w:val="en-GB"/>
        </w:rPr>
        <w:t xml:space="preserve"> E.T. </w:t>
      </w:r>
      <w:proofErr w:type="spellStart"/>
      <w:r w:rsidRPr="0054522C">
        <w:rPr>
          <w:rFonts w:ascii="Georgia" w:hAnsi="Georgia"/>
          <w:lang w:val="en-GB"/>
        </w:rPr>
        <w:t>Grether</w:t>
      </w:r>
      <w:proofErr w:type="spellEnd"/>
      <w:r w:rsidRPr="0054522C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</w:t>
      </w:r>
      <w:r>
        <w:rPr>
          <w:rFonts w:ascii="Georgia" w:hAnsi="Georgia"/>
          <w:lang w:val="en-GB"/>
        </w:rPr>
        <w:t xml:space="preserve">y. </w:t>
      </w:r>
      <w:r w:rsidR="005A60A3">
        <w:rPr>
          <w:rFonts w:ascii="Georgia" w:hAnsi="Georgia"/>
          <w:lang w:val="en-GB"/>
        </w:rPr>
        <w:t xml:space="preserve">Email: </w:t>
      </w:r>
      <w:hyperlink r:id="rId9" w:history="1">
        <w:r w:rsidR="005A60A3" w:rsidRPr="0054522C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5A60A3">
        <w:rPr>
          <w:rFonts w:ascii="Georgia" w:hAnsi="Georgia"/>
          <w:lang w:val="en-GB"/>
        </w:rPr>
        <w:t>.</w:t>
      </w:r>
      <w:r w:rsidR="005A60A3" w:rsidRPr="0054522C"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 xml:space="preserve">His current research </w:t>
      </w:r>
      <w:r w:rsidR="005A60A3">
        <w:rPr>
          <w:rFonts w:ascii="Georgia" w:hAnsi="Georgia"/>
          <w:lang w:val="en-GB"/>
        </w:rPr>
        <w:t>interests</w:t>
      </w:r>
      <w:r w:rsidRPr="0054522C">
        <w:rPr>
          <w:rFonts w:ascii="Georgia" w:hAnsi="Georgia"/>
          <w:lang w:val="en-GB"/>
        </w:rPr>
        <w:t xml:space="preserve"> include th</w:t>
      </w:r>
      <w:r w:rsidR="005A60A3">
        <w:rPr>
          <w:rFonts w:ascii="Georgia" w:hAnsi="Georgia"/>
          <w:lang w:val="en-GB"/>
        </w:rPr>
        <w:t>e economics of renewable energy and</w:t>
      </w:r>
      <w:r w:rsidRPr="0054522C">
        <w:rPr>
          <w:rFonts w:ascii="Georgia" w:hAnsi="Georgia"/>
          <w:lang w:val="en-GB"/>
        </w:rPr>
        <w:t xml:space="preserve"> economic policie</w:t>
      </w:r>
      <w:r w:rsidR="005A60A3">
        <w:rPr>
          <w:rFonts w:ascii="Georgia" w:hAnsi="Georgia"/>
          <w:lang w:val="en-GB"/>
        </w:rPr>
        <w:t xml:space="preserve">s for reducing greenhouse gases. His 2015 paper </w:t>
      </w:r>
      <w:r w:rsidR="003A157B">
        <w:rPr>
          <w:rFonts w:ascii="Georgia" w:hAnsi="Georgia"/>
          <w:lang w:val="en-GB"/>
        </w:rPr>
        <w:t xml:space="preserve">provides a </w:t>
      </w:r>
      <w:r w:rsidR="005A60A3">
        <w:rPr>
          <w:rFonts w:ascii="Georgia" w:hAnsi="Georgia"/>
          <w:lang w:val="en-GB"/>
        </w:rPr>
        <w:t>foundation for our</w:t>
      </w:r>
      <w:r w:rsidR="003A157B">
        <w:rPr>
          <w:rFonts w:ascii="Georgia" w:hAnsi="Georgia"/>
          <w:lang w:val="en-GB"/>
        </w:rPr>
        <w:t xml:space="preserve"> work</w:t>
      </w:r>
      <w:r w:rsidR="005A60A3">
        <w:rPr>
          <w:rFonts w:ascii="Georgia" w:hAnsi="Georgia"/>
          <w:lang w:val="en-GB"/>
        </w:rPr>
        <w:t>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</w:t>
      </w:r>
      <w:proofErr w:type="gramStart"/>
      <w:r w:rsidRPr="005A60A3">
        <w:rPr>
          <w:rFonts w:ascii="Georgia" w:hAnsi="Georgia"/>
          <w:lang w:val="en-GB"/>
        </w:rPr>
        <w:t>A</w:t>
      </w:r>
      <w:proofErr w:type="gramEnd"/>
      <w:r w:rsidRPr="005A60A3">
        <w:rPr>
          <w:rFonts w:ascii="Georgia" w:hAnsi="Georgia"/>
          <w:lang w:val="en-GB"/>
        </w:rPr>
        <w:t xml:space="preserve"> Microeconomic Framework for Evaluating Energy Efficiency Rebound and Some Implications. Energy J. 2015;36(1):1–21.</w:t>
      </w:r>
    </w:p>
    <w:p w14:paraId="59D5BE97" w14:textId="69674C5A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0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>. Her research interest</w:t>
      </w:r>
      <w:r w:rsidR="00E9150F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are keenly focussed on energy rebound, with some of her paper</w:t>
      </w:r>
      <w:r w:rsidR="00A76BC0">
        <w:rPr>
          <w:rFonts w:ascii="Georgia" w:hAnsi="Georgia"/>
          <w:lang w:val="en-GB"/>
        </w:rPr>
        <w:t>s</w:t>
      </w:r>
      <w:r w:rsidR="002B5868">
        <w:rPr>
          <w:rFonts w:ascii="Georgia" w:hAnsi="Georgia"/>
          <w:lang w:val="en-GB"/>
        </w:rPr>
        <w:t xml:space="preserve"> providing foundations for this current paper.</w:t>
      </w:r>
    </w:p>
    <w:p w14:paraId="1423E7C7" w14:textId="6263A6AF" w:rsidR="002B5868" w:rsidRPr="00831520" w:rsidRDefault="002B5868" w:rsidP="00F048DA">
      <w:pPr>
        <w:pStyle w:val="ListParagraph"/>
        <w:numPr>
          <w:ilvl w:val="1"/>
          <w:numId w:val="5"/>
        </w:numPr>
        <w:jc w:val="both"/>
        <w:rPr>
          <w:rFonts w:ascii="Georgia" w:hAnsi="Georgia"/>
        </w:rPr>
      </w:pPr>
      <w:r w:rsidRPr="002B5868">
        <w:rPr>
          <w:rFonts w:ascii="Georgia" w:hAnsi="Georgia"/>
          <w:lang w:val="en-GB"/>
        </w:rPr>
        <w:lastRenderedPageBreak/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</w:t>
      </w:r>
      <w:r w:rsidR="00F048DA">
        <w:rPr>
          <w:rFonts w:ascii="Georgia" w:hAnsi="Georgia"/>
          <w:lang w:val="en-GB"/>
        </w:rPr>
        <w:t xml:space="preserve"> </w:t>
      </w:r>
      <w:r w:rsidR="00F048DA" w:rsidRPr="00F048DA">
        <w:rPr>
          <w:rFonts w:ascii="Georgia" w:hAnsi="Georgia"/>
        </w:rPr>
        <w:t>International Risk Governance Counci</w:t>
      </w:r>
      <w:r w:rsidR="00F048DA">
        <w:rPr>
          <w:rFonts w:ascii="Georgia" w:hAnsi="Georgia"/>
        </w:rPr>
        <w:t>l.</w:t>
      </w:r>
      <w:r w:rsidR="00F048DA" w:rsidRPr="00F048DA">
        <w:rPr>
          <w:rFonts w:ascii="Georgia" w:hAnsi="Georgia"/>
        </w:rPr>
        <w:t xml:space="preserve"> </w:t>
      </w:r>
      <w:r w:rsidRPr="00831520">
        <w:rPr>
          <w:rFonts w:ascii="Georgia" w:hAnsi="Georgia"/>
          <w:lang w:val="en-GB"/>
        </w:rPr>
        <w:t xml:space="preserve">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3DE51CD2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proofErr w:type="spellStart"/>
      <w:r w:rsidR="0054522C" w:rsidRPr="005A60A3">
        <w:rPr>
          <w:rFonts w:ascii="Georgia" w:hAnsi="Georgia"/>
          <w:b/>
          <w:lang w:val="en-GB"/>
        </w:rPr>
        <w:t>Madlener</w:t>
      </w:r>
      <w:proofErr w:type="spellEnd"/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1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>nergy economics, energy management, energy policy-making</w:t>
      </w:r>
      <w:r>
        <w:rPr>
          <w:rFonts w:ascii="Georgia" w:hAnsi="Georgia"/>
          <w:lang w:val="en-GB"/>
        </w:rPr>
        <w:t>. He has a wealth of experience in energy rebound, which makes him a very suitable reviewer</w:t>
      </w:r>
      <w:r w:rsidR="0047147F">
        <w:rPr>
          <w:rFonts w:ascii="Georgia" w:hAnsi="Georgia"/>
          <w:lang w:val="en-GB"/>
        </w:rPr>
        <w:t>.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5AC60EB8" w14:textId="0D02F468" w:rsidR="002B5868" w:rsidRDefault="00BE4227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>Carey King</w:t>
      </w:r>
      <w:r w:rsidR="002B5868" w:rsidRPr="005A60A3">
        <w:rPr>
          <w:rFonts w:ascii="Georgia" w:hAnsi="Georgia"/>
          <w:lang w:val="en-GB"/>
        </w:rPr>
        <w:t xml:space="preserve">, </w:t>
      </w:r>
      <w:r w:rsidR="00FD76B9">
        <w:rPr>
          <w:rFonts w:ascii="Georgia" w:hAnsi="Georgia"/>
          <w:lang w:val="en-GB"/>
        </w:rPr>
        <w:t>Assistant Director and Research Scientist at the Energy Institute at The University of Texas at Austin, United States.</w:t>
      </w:r>
      <w:r w:rsidR="002B5868">
        <w:rPr>
          <w:rFonts w:ascii="Georgia" w:hAnsi="Georgia"/>
          <w:lang w:val="en-GB"/>
        </w:rPr>
        <w:t xml:space="preserve"> </w:t>
      </w:r>
    </w:p>
    <w:p w14:paraId="378DAA44" w14:textId="701D26E0" w:rsidR="002B5868" w:rsidRPr="00831520" w:rsidRDefault="002B5868" w:rsidP="00FD76B9">
      <w:pPr>
        <w:pStyle w:val="ListParagraph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Email: </w:t>
      </w:r>
      <w:hyperlink r:id="rId12" w:history="1">
        <w:r w:rsidR="00FD76B9">
          <w:rPr>
            <w:rStyle w:val="Hyperlink"/>
            <w:rFonts w:ascii="Georgia" w:hAnsi="Georgia"/>
            <w:lang w:val="en-GB"/>
          </w:rPr>
          <w:t>careyking@energy.utexas.edu</w:t>
        </w:r>
      </w:hyperlink>
      <w:r>
        <w:rPr>
          <w:rFonts w:ascii="Georgia" w:hAnsi="Georgia"/>
          <w:lang w:val="en-GB"/>
        </w:rPr>
        <w:t xml:space="preserve">. </w:t>
      </w:r>
      <w:proofErr w:type="spellStart"/>
      <w:r w:rsidR="00FD76B9">
        <w:rPr>
          <w:rFonts w:ascii="Georgia" w:hAnsi="Georgia"/>
          <w:lang w:val="en-GB"/>
        </w:rPr>
        <w:t>Dr.</w:t>
      </w:r>
      <w:proofErr w:type="spellEnd"/>
      <w:r w:rsidR="00FD76B9">
        <w:rPr>
          <w:rFonts w:ascii="Georgia" w:hAnsi="Georgia"/>
          <w:lang w:val="en-GB"/>
        </w:rPr>
        <w:t xml:space="preserve"> King has wide experience in energy and energy policy</w:t>
      </w:r>
      <w:r w:rsidR="005525CC">
        <w:rPr>
          <w:rFonts w:ascii="Georgia" w:hAnsi="Georgia"/>
          <w:lang w:val="en-GB"/>
        </w:rPr>
        <w:t>, making him a good reviewer for this paper</w:t>
      </w:r>
      <w:r w:rsidR="00FD76B9">
        <w:rPr>
          <w:rFonts w:ascii="Georgia" w:hAnsi="Georgia"/>
          <w:lang w:val="en-GB"/>
        </w:rPr>
        <w:t>.</w:t>
      </w:r>
    </w:p>
    <w:p w14:paraId="510665FA" w14:textId="488D7912" w:rsidR="002B5868" w:rsidRDefault="00FD76B9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831520">
        <w:rPr>
          <w:rFonts w:ascii="Georgia" w:hAnsi="Georgia"/>
          <w:i/>
          <w:iCs/>
          <w:lang w:val="en-GB"/>
        </w:rPr>
        <w:t>The Economic Superorganism: Beyond the competing narratives on energy, growth, and policy</w:t>
      </w:r>
      <w:r>
        <w:rPr>
          <w:rFonts w:ascii="Georgia" w:hAnsi="Georgia"/>
          <w:lang w:val="en-GB"/>
        </w:rPr>
        <w:t>.</w:t>
      </w:r>
    </w:p>
    <w:p w14:paraId="22DE2191" w14:textId="4103D934" w:rsidR="00AC20DB" w:rsidRDefault="003B234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3B2343">
        <w:rPr>
          <w:rFonts w:ascii="Georgia" w:hAnsi="Georgia"/>
          <w:lang w:val="en-GB"/>
        </w:rPr>
        <w:t xml:space="preserve">C. W. King. An integrated biophysical and economic </w:t>
      </w:r>
      <w:proofErr w:type="spellStart"/>
      <w:r w:rsidRPr="003B2343">
        <w:rPr>
          <w:rFonts w:ascii="Georgia" w:hAnsi="Georgia"/>
          <w:lang w:val="en-GB"/>
        </w:rPr>
        <w:t>modeling</w:t>
      </w:r>
      <w:proofErr w:type="spellEnd"/>
      <w:r w:rsidRPr="003B2343">
        <w:rPr>
          <w:rFonts w:ascii="Georgia" w:hAnsi="Georgia"/>
          <w:lang w:val="en-GB"/>
        </w:rPr>
        <w:t xml:space="preserve"> framework for long-term sustainability analysis: the HARMONEY model. </w:t>
      </w:r>
      <w:r w:rsidRPr="00831520">
        <w:rPr>
          <w:rFonts w:ascii="Georgia" w:hAnsi="Georgia"/>
          <w:i/>
          <w:iCs/>
          <w:lang w:val="en-GB"/>
        </w:rPr>
        <w:t>Ecological Economics</w:t>
      </w:r>
      <w:r w:rsidRPr="003B2343">
        <w:rPr>
          <w:rFonts w:ascii="Georgia" w:hAnsi="Georgia"/>
          <w:lang w:val="en-GB"/>
        </w:rPr>
        <w:t>, 169</w:t>
      </w:r>
      <w:proofErr w:type="gramStart"/>
      <w:r w:rsidRPr="003B2343">
        <w:rPr>
          <w:rFonts w:ascii="Georgia" w:hAnsi="Georgia"/>
          <w:lang w:val="en-GB"/>
        </w:rPr>
        <w:t>C(</w:t>
      </w:r>
      <w:proofErr w:type="gramEnd"/>
      <w:r w:rsidRPr="003B2343">
        <w:rPr>
          <w:rFonts w:ascii="Georgia" w:hAnsi="Georgia"/>
          <w:lang w:val="en-GB"/>
        </w:rPr>
        <w:t>106464):1–21, 2020.</w:t>
      </w:r>
    </w:p>
    <w:p w14:paraId="4EE562A6" w14:textId="77777777" w:rsidR="002B5868" w:rsidRDefault="002B5868" w:rsidP="00BF2889">
      <w:pPr>
        <w:jc w:val="both"/>
        <w:rPr>
          <w:rFonts w:ascii="Georgia" w:hAnsi="Georgia"/>
          <w:lang w:val="en-GB"/>
        </w:rPr>
      </w:pPr>
    </w:p>
    <w:p w14:paraId="3DDDD514" w14:textId="73A8893B" w:rsidR="00BF2889" w:rsidRDefault="00BF2889" w:rsidP="00BF2889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KEYWORDS</w:t>
      </w:r>
      <w:r w:rsidRPr="00141C70">
        <w:rPr>
          <w:rFonts w:ascii="Georgia" w:hAnsi="Georgia"/>
          <w:i/>
          <w:iCs/>
          <w:lang w:val="en-GB"/>
        </w:rPr>
        <w:tab/>
      </w:r>
    </w:p>
    <w:p w14:paraId="23A5A495" w14:textId="77777777" w:rsidR="000C24E1" w:rsidRPr="00141C70" w:rsidRDefault="000C24E1" w:rsidP="00BF2889">
      <w:pPr>
        <w:jc w:val="both"/>
        <w:rPr>
          <w:rFonts w:ascii="Georgia" w:hAnsi="Georgia"/>
          <w:i/>
          <w:iCs/>
          <w:lang w:val="en-GB"/>
        </w:rPr>
      </w:pP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B9DE0CC" w14:textId="75E95F75" w:rsidR="00BF2889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32C5BE03" w14:textId="77777777" w:rsidR="00BF2889" w:rsidRPr="00BF2889" w:rsidRDefault="00BF2889" w:rsidP="00BF2889">
      <w:pPr>
        <w:jc w:val="both"/>
        <w:rPr>
          <w:rFonts w:ascii="Georgia" w:hAnsi="Georgia"/>
          <w:lang w:val="en-GB"/>
        </w:rPr>
      </w:pPr>
    </w:p>
    <w:p w14:paraId="00DDC1EF" w14:textId="24A79D41" w:rsidR="001C2246" w:rsidRDefault="001C2246" w:rsidP="001C2246">
      <w:pPr>
        <w:jc w:val="both"/>
        <w:rPr>
          <w:rFonts w:ascii="Georgia" w:hAnsi="Georgia"/>
          <w:i/>
          <w:iCs/>
          <w:lang w:val="en-GB"/>
        </w:rPr>
      </w:pPr>
      <w:r w:rsidRPr="00141C70">
        <w:rPr>
          <w:rFonts w:ascii="Georgia" w:hAnsi="Georgia"/>
          <w:i/>
          <w:iCs/>
          <w:lang w:val="en-GB"/>
        </w:rPr>
        <w:t>REPLICABILITY</w:t>
      </w:r>
    </w:p>
    <w:p w14:paraId="4D489823" w14:textId="77777777" w:rsidR="000C24E1" w:rsidRPr="00141C70" w:rsidRDefault="000C24E1" w:rsidP="001C2246">
      <w:pPr>
        <w:jc w:val="both"/>
        <w:rPr>
          <w:rFonts w:ascii="Georgia" w:hAnsi="Georgia"/>
          <w:i/>
          <w:iCs/>
          <w:lang w:val="en-GB"/>
        </w:rPr>
      </w:pPr>
    </w:p>
    <w:p w14:paraId="1115793D" w14:textId="766A7935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requirement for Energy Economics is that the paper should be replicable. In our case, we have made sure </w:t>
      </w:r>
      <w:r w:rsidR="00F72DE5">
        <w:rPr>
          <w:rFonts w:ascii="Georgia" w:hAnsi="Georgia"/>
          <w:lang w:val="en-GB"/>
        </w:rPr>
        <w:t>our work is replicable</w:t>
      </w:r>
      <w:r>
        <w:rPr>
          <w:rFonts w:ascii="Georgia" w:hAnsi="Georgia"/>
          <w:lang w:val="en-GB"/>
        </w:rPr>
        <w:t xml:space="preserve">. First, we provide the R-code packages and links for the reader. Second, we will make available our excel-based </w:t>
      </w:r>
      <w:r>
        <w:rPr>
          <w:rFonts w:ascii="Georgia" w:hAnsi="Georgia"/>
          <w:lang w:val="en-GB"/>
        </w:rPr>
        <w:lastRenderedPageBreak/>
        <w:t xml:space="preserve">example sheets in a University of Leeds data repository, which has a permanent </w:t>
      </w:r>
      <w:r w:rsidR="00BE04BE">
        <w:rPr>
          <w:rFonts w:ascii="Georgia" w:hAnsi="Georgia"/>
          <w:lang w:val="en-GB"/>
        </w:rPr>
        <w:t xml:space="preserve">DOI </w:t>
      </w:r>
      <w:r>
        <w:rPr>
          <w:rFonts w:ascii="Georgia" w:hAnsi="Georgia"/>
          <w:lang w:val="en-GB"/>
        </w:rPr>
        <w:t>link. Third, all data used in our examples are freely available in the public domain. Last, we have secured open access funds for the paper</w:t>
      </w:r>
      <w:r w:rsidR="00885E1A">
        <w:rPr>
          <w:rFonts w:ascii="Georgia" w:hAnsi="Georgia"/>
          <w:lang w:val="en-GB"/>
        </w:rPr>
        <w:t>. If this submission moves to publication</w:t>
      </w:r>
      <w:r w:rsidR="00B30A33">
        <w:rPr>
          <w:rFonts w:ascii="Georgia" w:hAnsi="Georgia"/>
          <w:lang w:val="en-GB"/>
        </w:rPr>
        <w:t>,</w:t>
      </w:r>
      <w:r w:rsidR="00885E1A">
        <w:rPr>
          <w:rFonts w:ascii="Georgia" w:hAnsi="Georgia"/>
          <w:lang w:val="en-GB"/>
        </w:rPr>
        <w:t xml:space="preserve"> open access will </w:t>
      </w:r>
      <w:r>
        <w:rPr>
          <w:rFonts w:ascii="Georgia" w:hAnsi="Georgia"/>
          <w:lang w:val="en-GB"/>
        </w:rPr>
        <w:t>encourage its use and aid replicability.</w:t>
      </w:r>
    </w:p>
    <w:p w14:paraId="3BAAFE6E" w14:textId="7501422A" w:rsidR="00912502" w:rsidRDefault="00912502" w:rsidP="001C2246">
      <w:pPr>
        <w:jc w:val="both"/>
        <w:rPr>
          <w:rFonts w:ascii="Georgia" w:hAnsi="Georgia"/>
          <w:lang w:val="en-GB"/>
        </w:rPr>
      </w:pPr>
    </w:p>
    <w:p w14:paraId="4C544217" w14:textId="77777777" w:rsidR="000C24E1" w:rsidRDefault="000C24E1" w:rsidP="001C2246">
      <w:pPr>
        <w:jc w:val="both"/>
        <w:rPr>
          <w:rFonts w:ascii="Georgia" w:hAnsi="Georgia"/>
          <w:lang w:val="en-GB"/>
        </w:rPr>
      </w:pPr>
    </w:p>
    <w:p w14:paraId="4D965B4D" w14:textId="729F6E76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worked hard to provide a concise, novel article 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  <w:r w:rsidR="00A44D22">
        <w:rPr>
          <w:rFonts w:ascii="Georgia" w:hAnsi="Georgia"/>
          <w:lang w:val="en-GB"/>
        </w:rPr>
        <w:t>It is keenly aligned to both the Aims and Subject Areas</w:t>
      </w:r>
      <w:r w:rsidR="0098081F">
        <w:rPr>
          <w:rFonts w:ascii="Georgia" w:hAnsi="Georgia"/>
          <w:lang w:val="en-GB"/>
        </w:rPr>
        <w:t xml:space="preserve"> of </w:t>
      </w:r>
      <w:r w:rsidR="0098081F">
        <w:rPr>
          <w:rFonts w:ascii="Georgia" w:hAnsi="Georgia"/>
          <w:i/>
          <w:lang w:val="en-GB"/>
        </w:rPr>
        <w:t>Energy Economics</w:t>
      </w:r>
      <w:r w:rsidR="0098081F">
        <w:rPr>
          <w:rFonts w:ascii="Georgia" w:hAnsi="Georgia"/>
          <w:lang w:val="en-GB"/>
        </w:rPr>
        <w:t xml:space="preserve">, especially </w:t>
      </w:r>
      <w:r w:rsidR="00B74055" w:rsidRPr="00B74055">
        <w:rPr>
          <w:rFonts w:ascii="Georgia" w:hAnsi="Georgia"/>
          <w:lang w:val="en-GB"/>
        </w:rPr>
        <w:t xml:space="preserve">conversion and use of energy, regulation and taxation, </w:t>
      </w:r>
      <w:r w:rsidR="0070284A">
        <w:rPr>
          <w:rFonts w:ascii="Georgia" w:hAnsi="Georgia"/>
          <w:lang w:val="en-GB"/>
        </w:rPr>
        <w:t xml:space="preserve">and </w:t>
      </w:r>
      <w:r w:rsidR="00B74055" w:rsidRPr="00B74055">
        <w:rPr>
          <w:rFonts w:ascii="Georgia" w:hAnsi="Georgia"/>
          <w:lang w:val="en-GB"/>
        </w:rPr>
        <w:t>environment and climate</w:t>
      </w:r>
      <w:r w:rsidR="00A44D22">
        <w:rPr>
          <w:rFonts w:ascii="Georgia" w:hAnsi="Georgia"/>
          <w:i/>
          <w:lang w:val="en-GB"/>
        </w:rPr>
        <w:t>.</w:t>
      </w:r>
      <w:r w:rsidR="00A44D22">
        <w:rPr>
          <w:rFonts w:ascii="Georgia" w:hAnsi="Georgia"/>
          <w:lang w:val="en-GB"/>
        </w:rPr>
        <w:t xml:space="preserve"> </w:t>
      </w:r>
      <w:r w:rsidR="00FF3DC9">
        <w:rPr>
          <w:rFonts w:ascii="Georgia" w:hAnsi="Georgia"/>
          <w:lang w:val="en-GB"/>
        </w:rPr>
        <w:t>We thank you for your consideration of our work.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29EF9B6D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682A79CA" w14:textId="408F2861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4F0CDD97" w14:textId="3B9DC737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2EF06F42" w14:textId="58E90E7E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7FDDD79A" w14:textId="7CA53B5C" w:rsidR="00912502" w:rsidRDefault="00912502" w:rsidP="00A6133A">
      <w:pPr>
        <w:jc w:val="both"/>
        <w:rPr>
          <w:rFonts w:ascii="Georgia" w:hAnsi="Georgia"/>
          <w:lang w:val="en-GB"/>
        </w:rPr>
      </w:pPr>
    </w:p>
    <w:p w14:paraId="6CB59C0B" w14:textId="77777777" w:rsidR="00912502" w:rsidRPr="00173790" w:rsidRDefault="00912502" w:rsidP="00A6133A">
      <w:pPr>
        <w:jc w:val="both"/>
        <w:rPr>
          <w:rFonts w:ascii="Georgia" w:hAnsi="Georgia"/>
          <w:lang w:val="en-GB"/>
        </w:rPr>
      </w:pPr>
    </w:p>
    <w:p w14:paraId="25DAFA50" w14:textId="3FBF3AD8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sectPr w:rsidR="00A6133A" w:rsidSect="006176FC">
      <w:footerReference w:type="default" r:id="rId13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96624" w14:textId="77777777" w:rsidR="00DE24F2" w:rsidRDefault="00DE24F2" w:rsidP="001A5086">
      <w:r>
        <w:separator/>
      </w:r>
    </w:p>
  </w:endnote>
  <w:endnote w:type="continuationSeparator" w:id="0">
    <w:p w14:paraId="2B0F85F3" w14:textId="77777777" w:rsidR="00DE24F2" w:rsidRDefault="00DE24F2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8BF1" w14:textId="25DDA167" w:rsidR="001A5086" w:rsidRDefault="001A5086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1" layoutInCell="1" allowOverlap="1" wp14:anchorId="4285B8B2" wp14:editId="6D9172B4">
          <wp:simplePos x="0" y="0"/>
          <wp:positionH relativeFrom="column">
            <wp:posOffset>-1221740</wp:posOffset>
          </wp:positionH>
          <wp:positionV relativeFrom="page">
            <wp:posOffset>9377045</wp:posOffset>
          </wp:positionV>
          <wp:extent cx="7772400" cy="685800"/>
          <wp:effectExtent l="0" t="0" r="0" b="0"/>
          <wp:wrapNone/>
          <wp:docPr id="3" name="Picture 3" descr="Footer_Dept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ooter_DeptEngineer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164DC" w14:textId="77777777" w:rsidR="00DE24F2" w:rsidRDefault="00DE24F2" w:rsidP="001A5086">
      <w:r>
        <w:separator/>
      </w:r>
    </w:p>
  </w:footnote>
  <w:footnote w:type="continuationSeparator" w:id="0">
    <w:p w14:paraId="3A2B297F" w14:textId="77777777" w:rsidR="00DE24F2" w:rsidRDefault="00DE24F2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BAF"/>
    <w:multiLevelType w:val="hybridMultilevel"/>
    <w:tmpl w:val="B7168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17DF1"/>
    <w:rsid w:val="000567A7"/>
    <w:rsid w:val="00060D1F"/>
    <w:rsid w:val="00067D69"/>
    <w:rsid w:val="000751D1"/>
    <w:rsid w:val="000976B8"/>
    <w:rsid w:val="000C24E1"/>
    <w:rsid w:val="000D7E48"/>
    <w:rsid w:val="00141C70"/>
    <w:rsid w:val="001A2F20"/>
    <w:rsid w:val="001A5086"/>
    <w:rsid w:val="001C2246"/>
    <w:rsid w:val="00240883"/>
    <w:rsid w:val="002B5868"/>
    <w:rsid w:val="002C2D90"/>
    <w:rsid w:val="002D1A13"/>
    <w:rsid w:val="00304FAE"/>
    <w:rsid w:val="003114BA"/>
    <w:rsid w:val="00316B2B"/>
    <w:rsid w:val="0033676B"/>
    <w:rsid w:val="00384DD2"/>
    <w:rsid w:val="003A157B"/>
    <w:rsid w:val="003A5269"/>
    <w:rsid w:val="003B2343"/>
    <w:rsid w:val="003C7CB1"/>
    <w:rsid w:val="003E37A3"/>
    <w:rsid w:val="003F59AF"/>
    <w:rsid w:val="0040327B"/>
    <w:rsid w:val="00420A7A"/>
    <w:rsid w:val="0042380F"/>
    <w:rsid w:val="00437A0E"/>
    <w:rsid w:val="00445862"/>
    <w:rsid w:val="0047147F"/>
    <w:rsid w:val="00476371"/>
    <w:rsid w:val="004B2C3F"/>
    <w:rsid w:val="004B2F50"/>
    <w:rsid w:val="004E3D17"/>
    <w:rsid w:val="004E52A4"/>
    <w:rsid w:val="005420CE"/>
    <w:rsid w:val="0054522C"/>
    <w:rsid w:val="005525CC"/>
    <w:rsid w:val="00555804"/>
    <w:rsid w:val="00555887"/>
    <w:rsid w:val="00561697"/>
    <w:rsid w:val="00570EC8"/>
    <w:rsid w:val="00573647"/>
    <w:rsid w:val="005861ED"/>
    <w:rsid w:val="005A60A3"/>
    <w:rsid w:val="005D0C8A"/>
    <w:rsid w:val="005E3A5D"/>
    <w:rsid w:val="006067F3"/>
    <w:rsid w:val="00616738"/>
    <w:rsid w:val="006176FC"/>
    <w:rsid w:val="0063067D"/>
    <w:rsid w:val="0063139C"/>
    <w:rsid w:val="006A2BB9"/>
    <w:rsid w:val="006B6E71"/>
    <w:rsid w:val="006D48D6"/>
    <w:rsid w:val="006E2CDF"/>
    <w:rsid w:val="0070284A"/>
    <w:rsid w:val="00710331"/>
    <w:rsid w:val="007362D4"/>
    <w:rsid w:val="007858B4"/>
    <w:rsid w:val="007A2802"/>
    <w:rsid w:val="007B5B01"/>
    <w:rsid w:val="007C1998"/>
    <w:rsid w:val="007D435E"/>
    <w:rsid w:val="00831520"/>
    <w:rsid w:val="00854A6E"/>
    <w:rsid w:val="0087000C"/>
    <w:rsid w:val="00871655"/>
    <w:rsid w:val="00885E1A"/>
    <w:rsid w:val="008A6BD0"/>
    <w:rsid w:val="008B55DD"/>
    <w:rsid w:val="008D203F"/>
    <w:rsid w:val="008E2257"/>
    <w:rsid w:val="00902A2F"/>
    <w:rsid w:val="00912502"/>
    <w:rsid w:val="00914688"/>
    <w:rsid w:val="00930949"/>
    <w:rsid w:val="0093403B"/>
    <w:rsid w:val="00947DFA"/>
    <w:rsid w:val="0098081F"/>
    <w:rsid w:val="009B0C7B"/>
    <w:rsid w:val="00A0402E"/>
    <w:rsid w:val="00A44D22"/>
    <w:rsid w:val="00A6133A"/>
    <w:rsid w:val="00A74956"/>
    <w:rsid w:val="00A76BC0"/>
    <w:rsid w:val="00AA46D5"/>
    <w:rsid w:val="00AC20DB"/>
    <w:rsid w:val="00AD06C2"/>
    <w:rsid w:val="00B30A33"/>
    <w:rsid w:val="00B57693"/>
    <w:rsid w:val="00B57A2D"/>
    <w:rsid w:val="00B608CB"/>
    <w:rsid w:val="00B616AB"/>
    <w:rsid w:val="00B72CD3"/>
    <w:rsid w:val="00B74055"/>
    <w:rsid w:val="00BE04BE"/>
    <w:rsid w:val="00BE2C08"/>
    <w:rsid w:val="00BE4227"/>
    <w:rsid w:val="00BE6470"/>
    <w:rsid w:val="00BF194B"/>
    <w:rsid w:val="00BF2889"/>
    <w:rsid w:val="00BF5DE1"/>
    <w:rsid w:val="00C3566D"/>
    <w:rsid w:val="00C60B90"/>
    <w:rsid w:val="00C709A0"/>
    <w:rsid w:val="00C76183"/>
    <w:rsid w:val="00CC1C55"/>
    <w:rsid w:val="00CE21E4"/>
    <w:rsid w:val="00D1357A"/>
    <w:rsid w:val="00D33019"/>
    <w:rsid w:val="00D41D5D"/>
    <w:rsid w:val="00D516EE"/>
    <w:rsid w:val="00D62C40"/>
    <w:rsid w:val="00D87015"/>
    <w:rsid w:val="00D93397"/>
    <w:rsid w:val="00D9372B"/>
    <w:rsid w:val="00D9404A"/>
    <w:rsid w:val="00DA0C25"/>
    <w:rsid w:val="00DE24F2"/>
    <w:rsid w:val="00DE75A3"/>
    <w:rsid w:val="00DF687B"/>
    <w:rsid w:val="00E10C72"/>
    <w:rsid w:val="00E147CA"/>
    <w:rsid w:val="00E20469"/>
    <w:rsid w:val="00E207B3"/>
    <w:rsid w:val="00E266C5"/>
    <w:rsid w:val="00E67A9C"/>
    <w:rsid w:val="00E9150F"/>
    <w:rsid w:val="00EB022D"/>
    <w:rsid w:val="00ED0137"/>
    <w:rsid w:val="00ED7EE4"/>
    <w:rsid w:val="00F048DA"/>
    <w:rsid w:val="00F35DF1"/>
    <w:rsid w:val="00F367F6"/>
    <w:rsid w:val="00F41363"/>
    <w:rsid w:val="00F718F0"/>
    <w:rsid w:val="00F72DE5"/>
    <w:rsid w:val="00F73FFE"/>
    <w:rsid w:val="00F83CF6"/>
    <w:rsid w:val="00FD76B9"/>
    <w:rsid w:val="00FF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48D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blackburn8@gatech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Madlener@eonerc.rwth-aachen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azevedo@stanford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verinborenstein@berkeley.edu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911B-EEC8-4AFF-9077-DB990B5D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</dc:creator>
  <cp:keywords/>
  <dc:description/>
  <cp:lastModifiedBy>Matthew Heun</cp:lastModifiedBy>
  <cp:revision>55</cp:revision>
  <dcterms:created xsi:type="dcterms:W3CDTF">2021-06-13T20:20:00Z</dcterms:created>
  <dcterms:modified xsi:type="dcterms:W3CDTF">2021-06-15T19:11:00Z</dcterms:modified>
</cp:coreProperties>
</file>